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B15E" w14:textId="50AA2CC0" w:rsidR="00FE5F19" w:rsidRPr="00FE5F19" w:rsidRDefault="00FE5F19" w:rsidP="00FE5F19">
      <w:pPr>
        <w:jc w:val="center"/>
        <w:rPr>
          <w:b/>
          <w:bCs/>
          <w:sz w:val="32"/>
          <w:szCs w:val="32"/>
        </w:rPr>
      </w:pPr>
      <w:r w:rsidRPr="00FE5F19">
        <w:rPr>
          <w:b/>
          <w:bCs/>
          <w:sz w:val="32"/>
          <w:szCs w:val="32"/>
        </w:rPr>
        <w:t>Requirements</w:t>
      </w:r>
    </w:p>
    <w:p w14:paraId="0F1AE518" w14:textId="77777777" w:rsidR="00FE5F19" w:rsidRDefault="00FE5F19" w:rsidP="00FE5F19"/>
    <w:p w14:paraId="15D38EBB" w14:textId="77777777" w:rsidR="00FE5F19" w:rsidRPr="00FE5F19" w:rsidRDefault="00FE5F19" w:rsidP="00FE5F19">
      <w:pPr>
        <w:jc w:val="center"/>
        <w:rPr>
          <w:b/>
          <w:bCs/>
        </w:rPr>
      </w:pPr>
      <w:r w:rsidRPr="00FE5F19">
        <w:rPr>
          <w:b/>
          <w:bCs/>
        </w:rPr>
        <w:t>Introduction</w:t>
      </w:r>
    </w:p>
    <w:p w14:paraId="06F354AB" w14:textId="77777777" w:rsidR="00FE5F19" w:rsidRDefault="00FE5F19" w:rsidP="00FE5F19"/>
    <w:p w14:paraId="13F453D6" w14:textId="77777777" w:rsidR="00B2023F" w:rsidRDefault="00FE5F19" w:rsidP="00FE5F19">
      <w:r w:rsidRPr="00FE5F19">
        <w:t xml:space="preserve">The purpose of this document is to define the requirements for the development of a </w:t>
      </w:r>
      <w:r w:rsidR="00D01ECF">
        <w:t xml:space="preserve">simple client/server </w:t>
      </w:r>
      <w:r w:rsidR="0004044F">
        <w:t>network</w:t>
      </w:r>
      <w:r w:rsidR="00B2023F">
        <w:t>.</w:t>
      </w:r>
    </w:p>
    <w:p w14:paraId="26AF50CD" w14:textId="77777777" w:rsidR="004E3BC4" w:rsidRDefault="004E3BC4" w:rsidP="00FE5F19"/>
    <w:p w14:paraId="3A2987F1" w14:textId="38030E6E" w:rsidR="00FE5F19" w:rsidRDefault="00B2023F" w:rsidP="00FE5F19">
      <w:r>
        <w:t xml:space="preserve">This </w:t>
      </w:r>
      <w:r w:rsidR="00B7279D">
        <w:t xml:space="preserve">client </w:t>
      </w:r>
      <w:r>
        <w:t>will include</w:t>
      </w:r>
      <w:r w:rsidR="00FE5F19" w:rsidRPr="00FE5F19">
        <w:t xml:space="preserve"> </w:t>
      </w:r>
      <w:r>
        <w:t>a</w:t>
      </w:r>
      <w:r w:rsidR="00FE5F19" w:rsidRPr="00FE5F19">
        <w:t xml:space="preserve"> dictionary with pickling functionality (binary, JSON, and XML formats)</w:t>
      </w:r>
      <w:r>
        <w:t xml:space="preserve">, </w:t>
      </w:r>
      <w:r w:rsidR="00B7279D">
        <w:t xml:space="preserve">and the </w:t>
      </w:r>
      <w:r w:rsidR="00FE5F19" w:rsidRPr="00FE5F19">
        <w:t>server</w:t>
      </w:r>
      <w:r w:rsidR="00B7279D">
        <w:t xml:space="preserve"> will be configurable</w:t>
      </w:r>
      <w:r w:rsidR="00FE5F19" w:rsidRPr="00FE5F19">
        <w:t xml:space="preserve"> </w:t>
      </w:r>
      <w:r w:rsidR="00B7279D">
        <w:t xml:space="preserve">to </w:t>
      </w:r>
      <w:r w:rsidR="00FE5F19">
        <w:t xml:space="preserve">handle encrypted content and allow a user to print the contents </w:t>
      </w:r>
      <w:r w:rsidR="00E54CA5">
        <w:t>too</w:t>
      </w:r>
      <w:r w:rsidR="00FE5F19">
        <w:t>.</w:t>
      </w:r>
    </w:p>
    <w:p w14:paraId="52B948BC" w14:textId="77777777" w:rsidR="00FE5F19" w:rsidRDefault="00FE5F19" w:rsidP="00FE5F19"/>
    <w:p w14:paraId="377BC688" w14:textId="50DB49E1" w:rsidR="00FE5F19" w:rsidRPr="00FE5F19" w:rsidRDefault="00FE5F19" w:rsidP="00FE5F19">
      <w:pPr>
        <w:jc w:val="center"/>
        <w:rPr>
          <w:b/>
          <w:bCs/>
        </w:rPr>
      </w:pPr>
      <w:r w:rsidRPr="00FE5F19">
        <w:rPr>
          <w:b/>
          <w:bCs/>
        </w:rPr>
        <w:t>System Overview</w:t>
      </w:r>
    </w:p>
    <w:p w14:paraId="690E9D7F" w14:textId="77777777" w:rsidR="00FE5F19" w:rsidRDefault="00FE5F19" w:rsidP="00FE5F19"/>
    <w:p w14:paraId="200A0B62" w14:textId="35690880" w:rsidR="00FE5F19" w:rsidRPr="00FE5F19" w:rsidRDefault="00FE5F19" w:rsidP="00FE5F19">
      <w:pPr>
        <w:rPr>
          <w:b/>
          <w:bCs/>
        </w:rPr>
      </w:pPr>
      <w:r w:rsidRPr="00FE5F19">
        <w:rPr>
          <w:b/>
          <w:bCs/>
        </w:rPr>
        <w:t>Architecture</w:t>
      </w:r>
    </w:p>
    <w:p w14:paraId="01D0549C" w14:textId="39045282" w:rsidR="00FE5F19" w:rsidRDefault="4843283E" w:rsidP="5BC62364">
      <w:pPr>
        <w:pStyle w:val="ListParagraph"/>
        <w:numPr>
          <w:ilvl w:val="0"/>
          <w:numId w:val="11"/>
        </w:numPr>
      </w:pPr>
      <w:r>
        <w:t xml:space="preserve"> https://www.figma.com/file/YG1RrE2DLz1iYZhGaoxFsh/GROUP-PROJECT?type=whiteboard&amp;node-id=0%3A1&amp;t=FnkDWWGEn9d7JTEE-1</w:t>
      </w:r>
    </w:p>
    <w:p w14:paraId="2F37D60A" w14:textId="77777777" w:rsidR="00FE5F19" w:rsidRDefault="00FE5F19" w:rsidP="00FE5F19"/>
    <w:p w14:paraId="0DE8A2DA" w14:textId="77777777" w:rsidR="00FE5F19" w:rsidRDefault="00FE5F19" w:rsidP="00FE5F19"/>
    <w:p w14:paraId="7EC8812C" w14:textId="77777777" w:rsidR="00FE5F19" w:rsidRPr="00FE5F19" w:rsidRDefault="00FE5F19" w:rsidP="00FE5F19">
      <w:pPr>
        <w:rPr>
          <w:b/>
          <w:bCs/>
        </w:rPr>
      </w:pPr>
      <w:r w:rsidRPr="00FE5F19">
        <w:rPr>
          <w:b/>
          <w:bCs/>
        </w:rPr>
        <w:t>System Components</w:t>
      </w:r>
    </w:p>
    <w:p w14:paraId="2A38F1F3" w14:textId="22EBE9BC" w:rsidR="00FE5F19" w:rsidRDefault="00FE5F19" w:rsidP="00FE5F19">
      <w:r>
        <w:t>The system will consist of the following components:</w:t>
      </w:r>
    </w:p>
    <w:p w14:paraId="7668775D" w14:textId="515F75B4" w:rsidR="00C9117E" w:rsidRDefault="00C9117E" w:rsidP="00FE5F19">
      <w:pPr>
        <w:pStyle w:val="ListParagraph"/>
        <w:numPr>
          <w:ilvl w:val="0"/>
          <w:numId w:val="8"/>
        </w:numPr>
      </w:pPr>
      <w:r>
        <w:t>Network Server</w:t>
      </w:r>
    </w:p>
    <w:p w14:paraId="65A6BD55" w14:textId="3477E3BC" w:rsidR="00FE5F19" w:rsidRDefault="00FE5F19" w:rsidP="00FE5F19">
      <w:pPr>
        <w:pStyle w:val="ListParagraph"/>
        <w:numPr>
          <w:ilvl w:val="0"/>
          <w:numId w:val="8"/>
        </w:numPr>
      </w:pPr>
      <w:r>
        <w:t>Dictionary Module</w:t>
      </w:r>
    </w:p>
    <w:p w14:paraId="48BA5FB6" w14:textId="77777777" w:rsidR="00FE5F19" w:rsidRDefault="00FE5F19" w:rsidP="00FE5F19">
      <w:pPr>
        <w:pStyle w:val="ListParagraph"/>
        <w:numPr>
          <w:ilvl w:val="0"/>
          <w:numId w:val="8"/>
        </w:numPr>
      </w:pPr>
      <w:r>
        <w:t>Encryption Module</w:t>
      </w:r>
    </w:p>
    <w:p w14:paraId="30F6B04B" w14:textId="77777777" w:rsidR="00FE5F19" w:rsidRDefault="00FE5F19" w:rsidP="00FE5F19">
      <w:pPr>
        <w:pStyle w:val="ListParagraph"/>
        <w:numPr>
          <w:ilvl w:val="0"/>
          <w:numId w:val="8"/>
        </w:numPr>
      </w:pPr>
      <w:r>
        <w:t>Server Component</w:t>
      </w:r>
    </w:p>
    <w:p w14:paraId="31155160" w14:textId="02D60BA9" w:rsidR="00FE5F19" w:rsidRDefault="00FE5F19" w:rsidP="00FE5F19">
      <w:pPr>
        <w:pStyle w:val="ListParagraph"/>
        <w:numPr>
          <w:ilvl w:val="0"/>
          <w:numId w:val="8"/>
        </w:numPr>
      </w:pPr>
      <w:r>
        <w:t>Client Component</w:t>
      </w:r>
    </w:p>
    <w:p w14:paraId="4DAACA89" w14:textId="77777777" w:rsidR="00FE5F19" w:rsidRDefault="00FE5F19" w:rsidP="00FE5F19"/>
    <w:p w14:paraId="27E85F0D" w14:textId="77777777" w:rsidR="00FE5F19" w:rsidRDefault="00FE5F19" w:rsidP="00FE5F19"/>
    <w:p w14:paraId="7CA92F17" w14:textId="77777777" w:rsidR="00E54CA5" w:rsidRDefault="00E54CA5">
      <w:pPr>
        <w:rPr>
          <w:b/>
          <w:bCs/>
        </w:rPr>
      </w:pPr>
      <w:r>
        <w:rPr>
          <w:b/>
          <w:bCs/>
        </w:rPr>
        <w:br w:type="page"/>
      </w:r>
    </w:p>
    <w:p w14:paraId="4AFA8D8C" w14:textId="684D685A" w:rsidR="00FE5F19" w:rsidRPr="00FE5F19" w:rsidRDefault="00FE5F19" w:rsidP="00FE5F19">
      <w:pPr>
        <w:jc w:val="center"/>
        <w:rPr>
          <w:b/>
          <w:bCs/>
        </w:rPr>
      </w:pPr>
      <w:r w:rsidRPr="00FE5F19">
        <w:rPr>
          <w:b/>
          <w:bCs/>
        </w:rPr>
        <w:lastRenderedPageBreak/>
        <w:t>Functional Requirements</w:t>
      </w:r>
    </w:p>
    <w:p w14:paraId="7B719E85" w14:textId="77777777" w:rsidR="00FE5F19" w:rsidRDefault="00FE5F19" w:rsidP="00FE5F19"/>
    <w:p w14:paraId="13FF95B5" w14:textId="582726D3" w:rsidR="2E3F36DB" w:rsidRDefault="2E3F36DB" w:rsidP="2E3F36DB">
      <w:pPr>
        <w:rPr>
          <w:b/>
          <w:bCs/>
        </w:rPr>
      </w:pPr>
    </w:p>
    <w:p w14:paraId="1133A696" w14:textId="35140C4A" w:rsidR="0652E4B4" w:rsidRDefault="0652E4B4" w:rsidP="2E3F36DB">
      <w:pPr>
        <w:rPr>
          <w:b/>
          <w:bCs/>
        </w:rPr>
      </w:pPr>
      <w:r w:rsidRPr="1FA85F70">
        <w:rPr>
          <w:b/>
          <w:bCs/>
        </w:rPr>
        <w:t>Client</w:t>
      </w:r>
    </w:p>
    <w:p w14:paraId="4EF58B04" w14:textId="3934C69D" w:rsidR="2E3F36DB" w:rsidRDefault="2E3F36DB" w:rsidP="2E3F36DB">
      <w:pPr>
        <w:rPr>
          <w:b/>
          <w:bCs/>
        </w:rPr>
      </w:pPr>
    </w:p>
    <w:p w14:paraId="6E6A4DD0" w14:textId="02528BB4" w:rsidR="0652E4B4" w:rsidRDefault="0652E4B4" w:rsidP="2E3F36DB">
      <w:pPr>
        <w:rPr>
          <w:b/>
          <w:bCs/>
        </w:rPr>
      </w:pPr>
      <w:ins w:id="0" w:author="Ribeiro Valadas, Miguel Aires" w:date="2023-09-27T14:24:00Z">
        <w:r>
          <w:tab/>
        </w:r>
      </w:ins>
      <w:r w:rsidRPr="2E3F36DB">
        <w:rPr>
          <w:b/>
          <w:bCs/>
        </w:rPr>
        <w:t>Network</w:t>
      </w:r>
      <w:r w:rsidR="267F95E2" w:rsidRPr="2E3F36DB">
        <w:rPr>
          <w:b/>
          <w:bCs/>
        </w:rPr>
        <w:t>:</w:t>
      </w:r>
    </w:p>
    <w:p w14:paraId="1B4B0A8E" w14:textId="42E96CAF" w:rsidR="0652E4B4" w:rsidRDefault="0652E4B4" w:rsidP="1FA85F70">
      <w:pPr>
        <w:pStyle w:val="ListParagraph"/>
        <w:numPr>
          <w:ilvl w:val="0"/>
          <w:numId w:val="6"/>
        </w:numPr>
      </w:pPr>
      <w:r>
        <w:t>Establish a connection to the server. It can be local or over the network.</w:t>
      </w:r>
    </w:p>
    <w:p w14:paraId="160E141C" w14:textId="2AC3F6D3" w:rsidR="2E3F36DB" w:rsidRDefault="2E3F36DB" w:rsidP="2E3F36DB">
      <w:pPr>
        <w:rPr>
          <w:b/>
          <w:bCs/>
        </w:rPr>
      </w:pPr>
    </w:p>
    <w:p w14:paraId="58D17D2F" w14:textId="536D3349" w:rsidR="15C80DFF" w:rsidRDefault="15C80DFF" w:rsidP="2E3F36DB">
      <w:pPr>
        <w:rPr>
          <w:b/>
          <w:bCs/>
        </w:rPr>
      </w:pPr>
      <w:ins w:id="1" w:author="Ribeiro Valadas, Miguel Aires" w:date="2023-09-27T14:26:00Z">
        <w:r>
          <w:tab/>
        </w:r>
      </w:ins>
      <w:r w:rsidRPr="2E3F36DB">
        <w:rPr>
          <w:b/>
          <w:bCs/>
        </w:rPr>
        <w:t>Dictionary Operations</w:t>
      </w:r>
      <w:r w:rsidR="6D40132E" w:rsidRPr="2E3F36DB">
        <w:rPr>
          <w:b/>
          <w:bCs/>
        </w:rPr>
        <w:t xml:space="preserve"> (Use Case 1)</w:t>
      </w:r>
      <w:r w:rsidRPr="2E3F36DB">
        <w:rPr>
          <w:b/>
          <w:bCs/>
        </w:rPr>
        <w:t>:</w:t>
      </w:r>
    </w:p>
    <w:p w14:paraId="35C3D80E" w14:textId="57021857" w:rsidR="15C80DFF" w:rsidRDefault="15C80DFF" w:rsidP="1FA85F70">
      <w:pPr>
        <w:pStyle w:val="ListParagraph"/>
        <w:numPr>
          <w:ilvl w:val="0"/>
          <w:numId w:val="5"/>
        </w:numPr>
      </w:pPr>
      <w:r>
        <w:t xml:space="preserve">Create a dictionary and </w:t>
      </w:r>
      <w:r w:rsidR="0F577C35">
        <w:t>populate it (</w:t>
      </w:r>
      <w:commentRangeStart w:id="2"/>
      <w:r w:rsidR="0F577C35">
        <w:t>not defined how</w:t>
      </w:r>
      <w:commentRangeEnd w:id="2"/>
      <w:r>
        <w:commentReference w:id="2"/>
      </w:r>
      <w:r w:rsidR="0F577C35">
        <w:t>).</w:t>
      </w:r>
    </w:p>
    <w:p w14:paraId="1B0C5227" w14:textId="646004C1" w:rsidR="14D138BE" w:rsidRDefault="14D138BE" w:rsidP="1FA85F70">
      <w:pPr>
        <w:pStyle w:val="ListParagraph"/>
        <w:numPr>
          <w:ilvl w:val="0"/>
          <w:numId w:val="5"/>
        </w:numPr>
      </w:pPr>
      <w:r>
        <w:t>Serialize the dictionary with the following options:</w:t>
      </w:r>
    </w:p>
    <w:p w14:paraId="2FE29C27" w14:textId="50BFB69F" w:rsidR="14D138BE" w:rsidRDefault="14D138BE" w:rsidP="1FA85F70">
      <w:pPr>
        <w:pStyle w:val="ListParagraph"/>
        <w:numPr>
          <w:ilvl w:val="1"/>
          <w:numId w:val="5"/>
        </w:numPr>
      </w:pPr>
      <w:r>
        <w:t>Binary</w:t>
      </w:r>
    </w:p>
    <w:p w14:paraId="73D13E9C" w14:textId="5C3C426B" w:rsidR="14D138BE" w:rsidRDefault="14D138BE" w:rsidP="1FA85F70">
      <w:pPr>
        <w:pStyle w:val="ListParagraph"/>
        <w:numPr>
          <w:ilvl w:val="1"/>
          <w:numId w:val="5"/>
        </w:numPr>
      </w:pPr>
      <w:r>
        <w:t>JSON</w:t>
      </w:r>
    </w:p>
    <w:p w14:paraId="3F33CA2C" w14:textId="18FEA1FA" w:rsidR="14D138BE" w:rsidRDefault="14D138BE" w:rsidP="1FA85F70">
      <w:pPr>
        <w:pStyle w:val="ListParagraph"/>
        <w:numPr>
          <w:ilvl w:val="1"/>
          <w:numId w:val="5"/>
        </w:numPr>
      </w:pPr>
      <w:r>
        <w:t>XML</w:t>
      </w:r>
    </w:p>
    <w:p w14:paraId="3A4E016F" w14:textId="0CF2CD1D" w:rsidR="14D138BE" w:rsidRDefault="14D138BE" w:rsidP="1FA85F70">
      <w:pPr>
        <w:pStyle w:val="ListParagraph"/>
        <w:numPr>
          <w:ilvl w:val="0"/>
          <w:numId w:val="5"/>
        </w:numPr>
      </w:pPr>
      <w:r>
        <w:t>Send the serialized dictionary to the Server.</w:t>
      </w:r>
    </w:p>
    <w:p w14:paraId="775B9064" w14:textId="57304D28" w:rsidR="2E3F36DB" w:rsidRDefault="2E3F36DB" w:rsidP="2E3F36DB"/>
    <w:p w14:paraId="5359C671" w14:textId="7CE303B5" w:rsidR="42BF8573" w:rsidRDefault="42BF8573" w:rsidP="1FA85F70">
      <w:pPr>
        <w:ind w:firstLine="720"/>
        <w:rPr>
          <w:b/>
          <w:bCs/>
        </w:rPr>
      </w:pPr>
      <w:r w:rsidRPr="1FA85F70">
        <w:rPr>
          <w:b/>
          <w:bCs/>
        </w:rPr>
        <w:t>Text File Operations</w:t>
      </w:r>
      <w:r w:rsidR="5A1736FD" w:rsidRPr="1FA85F70">
        <w:rPr>
          <w:b/>
          <w:bCs/>
        </w:rPr>
        <w:t xml:space="preserve"> (Use Case 2)</w:t>
      </w:r>
      <w:r w:rsidRPr="1FA85F70">
        <w:rPr>
          <w:b/>
          <w:bCs/>
        </w:rPr>
        <w:t>:</w:t>
      </w:r>
    </w:p>
    <w:p w14:paraId="5494FD7A" w14:textId="4774E18E" w:rsidR="406DAB6C" w:rsidRDefault="406DAB6C" w:rsidP="1FA85F70">
      <w:pPr>
        <w:pStyle w:val="ListParagraph"/>
        <w:numPr>
          <w:ilvl w:val="0"/>
          <w:numId w:val="6"/>
        </w:numPr>
        <w:spacing w:line="259" w:lineRule="auto"/>
      </w:pPr>
      <w:r>
        <w:t>Create a text file.</w:t>
      </w:r>
    </w:p>
    <w:p w14:paraId="598EA5EB" w14:textId="26BDD519" w:rsidR="406DAB6C" w:rsidRDefault="406DAB6C" w:rsidP="2E3F36DB">
      <w:pPr>
        <w:pStyle w:val="ListParagraph"/>
        <w:numPr>
          <w:ilvl w:val="0"/>
          <w:numId w:val="6"/>
        </w:numPr>
        <w:spacing w:line="259" w:lineRule="auto"/>
      </w:pPr>
      <w:r>
        <w:t>Allow the user to encrypt the contents of the text file</w:t>
      </w:r>
      <w:r w:rsidR="202EE6AF">
        <w:t>.</w:t>
      </w:r>
    </w:p>
    <w:p w14:paraId="664EEE08" w14:textId="7DDEC411" w:rsidR="202EE6AF" w:rsidRDefault="202EE6AF" w:rsidP="2E3F36DB">
      <w:pPr>
        <w:pStyle w:val="ListParagraph"/>
        <w:numPr>
          <w:ilvl w:val="0"/>
          <w:numId w:val="6"/>
        </w:numPr>
        <w:spacing w:line="259" w:lineRule="auto"/>
      </w:pPr>
      <w:r>
        <w:t xml:space="preserve">Option for the user to either send the encrypted </w:t>
      </w:r>
      <w:r w:rsidR="66C338AF">
        <w:t xml:space="preserve">payload </w:t>
      </w:r>
      <w:r>
        <w:t>to the server or plain text.</w:t>
      </w:r>
    </w:p>
    <w:p w14:paraId="4E3D2092" w14:textId="57148271" w:rsidR="2241B5EA" w:rsidRDefault="2241B5EA" w:rsidP="2E3F36DB">
      <w:ins w:id="3" w:author="Ribeiro Valadas, Miguel Aires" w:date="2023-09-27T14:33:00Z">
        <w:r>
          <w:tab/>
        </w:r>
      </w:ins>
    </w:p>
    <w:p w14:paraId="6D887A3F" w14:textId="4D20F3E1" w:rsidR="0652E4B4" w:rsidRDefault="0652E4B4" w:rsidP="2E3F36DB">
      <w:pPr>
        <w:rPr>
          <w:b/>
          <w:bCs/>
        </w:rPr>
      </w:pPr>
      <w:r w:rsidRPr="1FA85F70">
        <w:rPr>
          <w:b/>
          <w:bCs/>
        </w:rPr>
        <w:t xml:space="preserve">Server </w:t>
      </w:r>
    </w:p>
    <w:p w14:paraId="2CA85A96" w14:textId="5C576722" w:rsidR="2018FF7E" w:rsidRDefault="2018FF7E" w:rsidP="2E3F36DB">
      <w:pPr>
        <w:rPr>
          <w:b/>
          <w:bCs/>
        </w:rPr>
      </w:pPr>
      <w:ins w:id="4" w:author="Ribeiro Valadas, Miguel Aires" w:date="2023-09-27T14:33:00Z">
        <w:r>
          <w:tab/>
        </w:r>
      </w:ins>
      <w:r w:rsidR="061D91D2" w:rsidRPr="2E3F36DB">
        <w:rPr>
          <w:b/>
          <w:bCs/>
        </w:rPr>
        <w:t>Network:</w:t>
      </w:r>
    </w:p>
    <w:p w14:paraId="1E052ECF" w14:textId="3AFADB66" w:rsidR="061D91D2" w:rsidRDefault="061D91D2" w:rsidP="2E3F36DB">
      <w:pPr>
        <w:pStyle w:val="ListParagraph"/>
        <w:numPr>
          <w:ilvl w:val="0"/>
          <w:numId w:val="6"/>
        </w:numPr>
      </w:pPr>
      <w:r>
        <w:t>Listen and accept connections from clients. It can be local or over the network.</w:t>
      </w:r>
    </w:p>
    <w:p w14:paraId="447A2927" w14:textId="455603F1" w:rsidR="2E3F36DB" w:rsidRDefault="2E3F36DB" w:rsidP="1FA85F70"/>
    <w:p w14:paraId="0D2D3CAD" w14:textId="68C3DF27" w:rsidR="184F11AB" w:rsidRDefault="184F11AB" w:rsidP="2E3F36DB">
      <w:ins w:id="5" w:author="Ribeiro Valadas, Miguel Aires" w:date="2023-09-27T14:47:00Z">
        <w:r>
          <w:tab/>
        </w:r>
      </w:ins>
      <w:r w:rsidRPr="2E3F36DB">
        <w:rPr>
          <w:b/>
          <w:bCs/>
        </w:rPr>
        <w:t>Data Handling</w:t>
      </w:r>
      <w:r w:rsidR="17D8EA2E" w:rsidRPr="2E3F36DB">
        <w:rPr>
          <w:b/>
          <w:bCs/>
        </w:rPr>
        <w:t xml:space="preserve"> (Use Case 1)</w:t>
      </w:r>
      <w:r>
        <w:t>:</w:t>
      </w:r>
    </w:p>
    <w:p w14:paraId="1D8FFE51" w14:textId="4626AD6C" w:rsidR="184F11AB" w:rsidRDefault="184F11AB" w:rsidP="1FA85F70">
      <w:pPr>
        <w:pStyle w:val="ListParagraph"/>
        <w:numPr>
          <w:ilvl w:val="0"/>
          <w:numId w:val="3"/>
        </w:numPr>
      </w:pPr>
      <w:r>
        <w:t xml:space="preserve">Receive and deserialize the dictionary </w:t>
      </w:r>
      <w:r w:rsidR="74EB4EA6">
        <w:t xml:space="preserve">or text </w:t>
      </w:r>
      <w:r w:rsidR="60F5848F">
        <w:t xml:space="preserve">file </w:t>
      </w:r>
      <w:r>
        <w:t>from the client.</w:t>
      </w:r>
    </w:p>
    <w:p w14:paraId="06272F5C" w14:textId="52E6F525" w:rsidR="184F11AB" w:rsidRDefault="184F11AB" w:rsidP="1FA85F70">
      <w:pPr>
        <w:pStyle w:val="ListParagraph"/>
        <w:numPr>
          <w:ilvl w:val="0"/>
          <w:numId w:val="3"/>
        </w:numPr>
      </w:pPr>
      <w:r>
        <w:t xml:space="preserve"> </w:t>
      </w:r>
      <w:r>
        <w:tab/>
        <w:t xml:space="preserve"> If encrypted, decrypt the dictionary before deserializing it.</w:t>
      </w:r>
    </w:p>
    <w:p w14:paraId="20B6C3A5" w14:textId="04FFA21B" w:rsidR="6086BBE5" w:rsidRDefault="6086BBE5" w:rsidP="1FA85F70">
      <w:pPr>
        <w:pStyle w:val="ListParagraph"/>
        <w:numPr>
          <w:ilvl w:val="0"/>
          <w:numId w:val="3"/>
        </w:numPr>
      </w:pPr>
      <w:r>
        <w:t>Print the received data to the screen or to a file.</w:t>
      </w:r>
    </w:p>
    <w:p w14:paraId="4649E7F6" w14:textId="5DE97D53" w:rsidR="2E3F36DB" w:rsidRDefault="2E3F36DB" w:rsidP="2E3F36DB"/>
    <w:p w14:paraId="6F216227" w14:textId="4DCEFF55" w:rsidR="57771991" w:rsidRDefault="57771991" w:rsidP="2E3F36DB">
      <w:ins w:id="6" w:author="Ribeiro Valadas, Miguel Aires" w:date="2023-09-27T14:50:00Z">
        <w:r>
          <w:tab/>
        </w:r>
      </w:ins>
      <w:r w:rsidRPr="2E3F36DB">
        <w:rPr>
          <w:b/>
          <w:bCs/>
        </w:rPr>
        <w:t>Data Storage</w:t>
      </w:r>
      <w:r w:rsidR="1D04FB64" w:rsidRPr="2E3F36DB">
        <w:rPr>
          <w:b/>
          <w:bCs/>
        </w:rPr>
        <w:t xml:space="preserve"> (Use Case 2)</w:t>
      </w:r>
      <w:r>
        <w:t>:</w:t>
      </w:r>
    </w:p>
    <w:p w14:paraId="7BC8A461" w14:textId="06BA5F2D" w:rsidR="7972C9B9" w:rsidRDefault="7972C9B9" w:rsidP="48719477">
      <w:pPr>
        <w:pStyle w:val="ListParagraph"/>
        <w:numPr>
          <w:ilvl w:val="0"/>
          <w:numId w:val="2"/>
        </w:numPr>
        <w:spacing w:line="259" w:lineRule="auto"/>
      </w:pPr>
      <w:commentRangeStart w:id="7"/>
      <w:commentRangeEnd w:id="7"/>
      <w:r>
        <w:commentReference w:id="7"/>
      </w:r>
      <w:r w:rsidR="47ADCA3A">
        <w:t>Configuration option on the Server to allow Server output to be stored to files</w:t>
      </w:r>
      <w:r w:rsidR="352BFE54">
        <w:t>, printed to the screen (UI) or both</w:t>
      </w:r>
      <w:r w:rsidR="47ADCA3A">
        <w:t>.</w:t>
      </w:r>
    </w:p>
    <w:p w14:paraId="0B12CDA6" w14:textId="42D3F1BE" w:rsidR="2E3F36DB" w:rsidRDefault="2E3F36DB" w:rsidP="2E3F36DB"/>
    <w:p w14:paraId="0FE209C9" w14:textId="3FDDC090" w:rsidR="2E3F36DB" w:rsidRDefault="2E3F36DB" w:rsidP="2E3F36DB"/>
    <w:p w14:paraId="6D25F5B6" w14:textId="51F595B0" w:rsidR="57771991" w:rsidRDefault="57771991" w:rsidP="2E3F36DB">
      <w:ins w:id="8" w:author="Ribeiro Valadas, Miguel Aires" w:date="2023-09-27T14:50:00Z">
        <w:r>
          <w:tab/>
        </w:r>
      </w:ins>
    </w:p>
    <w:p w14:paraId="25A2AB94" w14:textId="3915E247" w:rsidR="2E3F36DB" w:rsidRDefault="2E3F36DB" w:rsidP="2E3F36DB">
      <w:pPr>
        <w:rPr>
          <w:b/>
          <w:bCs/>
        </w:rPr>
      </w:pPr>
    </w:p>
    <w:p w14:paraId="02CE8788" w14:textId="77005B2F" w:rsidR="2E3F36DB" w:rsidRDefault="2E3F36DB" w:rsidP="2E3F36DB">
      <w:pPr>
        <w:rPr>
          <w:b/>
          <w:bCs/>
        </w:rPr>
      </w:pPr>
    </w:p>
    <w:p w14:paraId="324BBDD8" w14:textId="742B248D" w:rsidR="00FB6366" w:rsidRDefault="00FB6366" w:rsidP="1FA85F70">
      <w:pPr>
        <w:rPr>
          <w:b/>
          <w:bCs/>
        </w:rPr>
      </w:pPr>
    </w:p>
    <w:p w14:paraId="58352D9F" w14:textId="78DE0EDA" w:rsidR="1FA85F70" w:rsidRDefault="1FA85F70" w:rsidP="1FA85F70">
      <w:pPr>
        <w:rPr>
          <w:b/>
          <w:bCs/>
        </w:rPr>
      </w:pPr>
    </w:p>
    <w:p w14:paraId="205FF3D2" w14:textId="30E44E24" w:rsidR="1FA85F70" w:rsidRDefault="1FA85F70" w:rsidP="1FA85F70">
      <w:pPr>
        <w:rPr>
          <w:b/>
          <w:bCs/>
        </w:rPr>
      </w:pPr>
    </w:p>
    <w:p w14:paraId="20606311" w14:textId="45F710C9" w:rsidR="00AC45B1" w:rsidRPr="00F96463" w:rsidRDefault="00F96463" w:rsidP="00F96463">
      <w:pPr>
        <w:jc w:val="center"/>
        <w:rPr>
          <w:b/>
          <w:bCs/>
        </w:rPr>
      </w:pPr>
      <w:r w:rsidRPr="00F96463">
        <w:rPr>
          <w:b/>
          <w:bCs/>
        </w:rPr>
        <w:t>Testing</w:t>
      </w:r>
    </w:p>
    <w:p w14:paraId="4CB42F58" w14:textId="77777777" w:rsidR="00F96463" w:rsidRPr="00262D83" w:rsidRDefault="00F96463" w:rsidP="00F96463">
      <w:pPr>
        <w:rPr>
          <w:b/>
          <w:bCs/>
        </w:rPr>
      </w:pPr>
      <w:r w:rsidRPr="00262D83">
        <w:rPr>
          <w:b/>
          <w:bCs/>
        </w:rPr>
        <w:t>Exception Handling</w:t>
      </w:r>
    </w:p>
    <w:p w14:paraId="37892C2B" w14:textId="77777777" w:rsidR="00F96463" w:rsidRDefault="00F96463" w:rsidP="00F96463">
      <w:pPr>
        <w:pStyle w:val="ListParagraph"/>
        <w:numPr>
          <w:ilvl w:val="0"/>
          <w:numId w:val="13"/>
        </w:numPr>
      </w:pPr>
      <w:r>
        <w:t>Proper exception handling must be implemented to manage potential errors.</w:t>
      </w:r>
    </w:p>
    <w:p w14:paraId="2470485C" w14:textId="77777777" w:rsidR="00F96463" w:rsidRDefault="00F96463" w:rsidP="00F96463"/>
    <w:p w14:paraId="0294C9FE" w14:textId="77777777" w:rsidR="00F96463" w:rsidRPr="00262D83" w:rsidRDefault="00F96463" w:rsidP="00F96463">
      <w:pPr>
        <w:rPr>
          <w:b/>
          <w:bCs/>
        </w:rPr>
      </w:pPr>
      <w:r w:rsidRPr="00262D83">
        <w:rPr>
          <w:b/>
          <w:bCs/>
        </w:rPr>
        <w:lastRenderedPageBreak/>
        <w:t>Unit Tests</w:t>
      </w:r>
    </w:p>
    <w:p w14:paraId="2115BD36" w14:textId="6C4B66EC" w:rsidR="00F96463" w:rsidRDefault="00581670" w:rsidP="00581670">
      <w:pPr>
        <w:pStyle w:val="ListParagraph"/>
        <w:numPr>
          <w:ilvl w:val="0"/>
          <w:numId w:val="13"/>
        </w:numPr>
      </w:pPr>
      <w:r>
        <w:t xml:space="preserve">We will conduct three, unit tests to check the </w:t>
      </w:r>
      <w:r w:rsidR="00F96463">
        <w:t>functionality and correctness of the code.</w:t>
      </w:r>
      <w:r>
        <w:t xml:space="preserve"> These will include:</w:t>
      </w:r>
    </w:p>
    <w:p w14:paraId="073BD931" w14:textId="3EB5530D" w:rsidR="00581670" w:rsidRDefault="00581670" w:rsidP="00581670">
      <w:pPr>
        <w:pStyle w:val="ListParagraph"/>
        <w:numPr>
          <w:ilvl w:val="1"/>
          <w:numId w:val="13"/>
        </w:numPr>
      </w:pPr>
      <w:r>
        <w:t xml:space="preserve">Testing the </w:t>
      </w:r>
      <w:r w:rsidR="00D40F52">
        <w:t>client module is working as expected.</w:t>
      </w:r>
    </w:p>
    <w:p w14:paraId="71E70C67" w14:textId="7A2AE1B8" w:rsidR="00581670" w:rsidRDefault="00581670" w:rsidP="00581670">
      <w:pPr>
        <w:pStyle w:val="ListParagraph"/>
        <w:numPr>
          <w:ilvl w:val="1"/>
          <w:numId w:val="13"/>
        </w:numPr>
      </w:pPr>
      <w:r>
        <w:t xml:space="preserve">Testing the </w:t>
      </w:r>
      <w:r w:rsidR="00D40F52">
        <w:t>server is working as expected.</w:t>
      </w:r>
    </w:p>
    <w:p w14:paraId="15226EF7" w14:textId="0ED7E1C3" w:rsidR="00581670" w:rsidRDefault="00581670" w:rsidP="00581670">
      <w:pPr>
        <w:pStyle w:val="ListParagraph"/>
        <w:numPr>
          <w:ilvl w:val="1"/>
          <w:numId w:val="13"/>
        </w:numPr>
      </w:pPr>
      <w:r>
        <w:t xml:space="preserve">Testing the </w:t>
      </w:r>
      <w:r w:rsidR="00D40F52">
        <w:t xml:space="preserve">transfer of data between the client and server is behaving as expected. </w:t>
      </w:r>
    </w:p>
    <w:p w14:paraId="52B8FE99" w14:textId="77777777" w:rsidR="00F96463" w:rsidRDefault="00F96463" w:rsidP="00FE5F19"/>
    <w:p w14:paraId="2368F41C" w14:textId="5B90DABE" w:rsidR="00FA4755" w:rsidRPr="006F3A22" w:rsidRDefault="00FA4755" w:rsidP="00FA4755">
      <w:pPr>
        <w:rPr>
          <w:b/>
          <w:bCs/>
        </w:rPr>
      </w:pPr>
      <w:r>
        <w:rPr>
          <w:b/>
          <w:bCs/>
        </w:rPr>
        <w:t>Cod</w:t>
      </w:r>
      <w:r w:rsidRPr="006F3A22">
        <w:rPr>
          <w:b/>
          <w:bCs/>
        </w:rPr>
        <w:t>e</w:t>
      </w:r>
      <w:r>
        <w:rPr>
          <w:b/>
          <w:bCs/>
        </w:rPr>
        <w:t xml:space="preserve"> Reviews</w:t>
      </w:r>
    </w:p>
    <w:p w14:paraId="60345210" w14:textId="64F6F979" w:rsidR="00FA4755" w:rsidRDefault="004F227C" w:rsidP="00FA4755">
      <w:pPr>
        <w:pStyle w:val="ListParagraph"/>
        <w:numPr>
          <w:ilvl w:val="0"/>
          <w:numId w:val="13"/>
        </w:numPr>
      </w:pPr>
      <w:r>
        <w:t>Code should be reviewed and approved by independent testers.</w:t>
      </w:r>
    </w:p>
    <w:p w14:paraId="0C152CEB" w14:textId="77777777" w:rsidR="00FA4755" w:rsidRDefault="00FA4755" w:rsidP="00FE5F19"/>
    <w:p w14:paraId="76A967D8" w14:textId="77777777" w:rsidR="00F96463" w:rsidRPr="006F3A22" w:rsidRDefault="00F96463" w:rsidP="00F96463">
      <w:pPr>
        <w:rPr>
          <w:b/>
          <w:bCs/>
        </w:rPr>
      </w:pPr>
      <w:r w:rsidRPr="006F3A22">
        <w:rPr>
          <w:b/>
          <w:bCs/>
        </w:rPr>
        <w:t>Performance</w:t>
      </w:r>
    </w:p>
    <w:p w14:paraId="276F1814" w14:textId="27ECD6B4" w:rsidR="00AC45B1" w:rsidRDefault="00F96463" w:rsidP="48719477">
      <w:pPr>
        <w:pStyle w:val="ListParagraph"/>
        <w:numPr>
          <w:ilvl w:val="0"/>
          <w:numId w:val="14"/>
        </w:numPr>
      </w:pPr>
      <w:r>
        <w:t xml:space="preserve">The system should transmit data between the client and server in </w:t>
      </w:r>
      <w:r w:rsidR="00D87692">
        <w:t>&lt;</w:t>
      </w:r>
      <w:r>
        <w:t xml:space="preserve"> 60 seconds. </w:t>
      </w:r>
    </w:p>
    <w:p w14:paraId="2C201450" w14:textId="77777777" w:rsidR="00AC45B1" w:rsidRDefault="00AC45B1" w:rsidP="00FE5F19"/>
    <w:p w14:paraId="41906C64" w14:textId="77777777" w:rsidR="005416D6" w:rsidRDefault="005416D6">
      <w:pPr>
        <w:rPr>
          <w:b/>
          <w:bCs/>
        </w:rPr>
      </w:pPr>
      <w:r>
        <w:rPr>
          <w:b/>
          <w:bCs/>
        </w:rPr>
        <w:br w:type="page"/>
      </w:r>
    </w:p>
    <w:p w14:paraId="1F6A5A1F" w14:textId="58B5627E" w:rsidR="00262D83" w:rsidRPr="00262D83" w:rsidRDefault="00262D83" w:rsidP="00262D83">
      <w:pPr>
        <w:jc w:val="center"/>
        <w:rPr>
          <w:b/>
          <w:bCs/>
        </w:rPr>
      </w:pPr>
      <w:r w:rsidRPr="00262D83">
        <w:rPr>
          <w:b/>
          <w:bCs/>
        </w:rPr>
        <w:lastRenderedPageBreak/>
        <w:t>Non-Functional Requirements</w:t>
      </w:r>
    </w:p>
    <w:p w14:paraId="588165F1" w14:textId="77777777" w:rsidR="00262D83" w:rsidRDefault="00262D83" w:rsidP="00FE5F19"/>
    <w:p w14:paraId="358D2614" w14:textId="77777777" w:rsidR="00D87692" w:rsidRPr="006F3A22" w:rsidRDefault="00D87692" w:rsidP="00D87692">
      <w:pPr>
        <w:rPr>
          <w:b/>
          <w:bCs/>
        </w:rPr>
      </w:pPr>
      <w:r w:rsidRPr="006F3A22">
        <w:rPr>
          <w:b/>
          <w:bCs/>
        </w:rPr>
        <w:t>Dictionary User Interface</w:t>
      </w:r>
    </w:p>
    <w:p w14:paraId="02FA9B6B" w14:textId="77777777" w:rsidR="00D87692" w:rsidRDefault="00D87692" w:rsidP="00D87692">
      <w:pPr>
        <w:pStyle w:val="ListParagraph"/>
        <w:numPr>
          <w:ilvl w:val="0"/>
          <w:numId w:val="14"/>
        </w:numPr>
      </w:pPr>
      <w:r>
        <w:t>The user interface of the application shall be intuitive, and user-friendly so that a user is able to easily set the pickling formats and encryption settings.</w:t>
      </w:r>
    </w:p>
    <w:p w14:paraId="419AB408" w14:textId="77777777" w:rsidR="00D87692" w:rsidRDefault="00D87692" w:rsidP="00FE5F19">
      <w:pPr>
        <w:rPr>
          <w:b/>
          <w:bCs/>
        </w:rPr>
      </w:pPr>
    </w:p>
    <w:p w14:paraId="434C37F1" w14:textId="5A81D379" w:rsidR="00FE5F19" w:rsidRPr="00262D83" w:rsidRDefault="00FE5F19" w:rsidP="00FE5F19">
      <w:pPr>
        <w:rPr>
          <w:b/>
          <w:bCs/>
        </w:rPr>
      </w:pPr>
      <w:r w:rsidRPr="00262D83">
        <w:rPr>
          <w:b/>
          <w:bCs/>
        </w:rPr>
        <w:t>Coding Standards</w:t>
      </w:r>
    </w:p>
    <w:p w14:paraId="53364579" w14:textId="069A44B9" w:rsidR="00262D83" w:rsidRDefault="00262D83" w:rsidP="00FE5F19">
      <w:pPr>
        <w:pStyle w:val="ListParagraph"/>
        <w:numPr>
          <w:ilvl w:val="0"/>
          <w:numId w:val="13"/>
        </w:numPr>
      </w:pPr>
      <w:r>
        <w:t xml:space="preserve">All code must adhere to the Python Enhancement Proposal (PEP) standard for </w:t>
      </w:r>
      <w:r w:rsidR="00FE5F19">
        <w:t>code style, naming conventions, and formatting.</w:t>
      </w:r>
    </w:p>
    <w:p w14:paraId="571AC93E" w14:textId="77777777" w:rsidR="00262D83" w:rsidRDefault="00262D83" w:rsidP="00FE5F19"/>
    <w:p w14:paraId="5EEF1F3C" w14:textId="7E89699B" w:rsidR="00FE5F19" w:rsidRPr="00262D83" w:rsidRDefault="00FE5F19" w:rsidP="00FE5F19">
      <w:pPr>
        <w:rPr>
          <w:b/>
          <w:bCs/>
        </w:rPr>
      </w:pPr>
      <w:r w:rsidRPr="00262D83">
        <w:rPr>
          <w:b/>
          <w:bCs/>
        </w:rPr>
        <w:t>Source Control</w:t>
      </w:r>
    </w:p>
    <w:p w14:paraId="7E6D9115" w14:textId="77777777" w:rsidR="00262D83" w:rsidRDefault="00FE5F19" w:rsidP="00FE5F19">
      <w:pPr>
        <w:pStyle w:val="ListParagraph"/>
        <w:numPr>
          <w:ilvl w:val="0"/>
          <w:numId w:val="13"/>
        </w:numPr>
      </w:pPr>
      <w:r>
        <w:t>The project shall be uploaded</w:t>
      </w:r>
      <w:r w:rsidR="00262D83">
        <w:t xml:space="preserve"> and maintained on GitHub</w:t>
      </w:r>
      <w:r>
        <w:t xml:space="preserve"> for version control and collaboration purposes.</w:t>
      </w:r>
    </w:p>
    <w:p w14:paraId="66DCB726" w14:textId="0D479F28" w:rsidR="00FE5F19" w:rsidRDefault="00FE5F19" w:rsidP="00FE5F19">
      <w:pPr>
        <w:pStyle w:val="ListParagraph"/>
        <w:numPr>
          <w:ilvl w:val="0"/>
          <w:numId w:val="13"/>
        </w:numPr>
      </w:pPr>
      <w:r>
        <w:t>Commits made</w:t>
      </w:r>
      <w:r w:rsidR="00262D83">
        <w:t xml:space="preserve"> must include well-documented</w:t>
      </w:r>
      <w:r>
        <w:t xml:space="preserve"> </w:t>
      </w:r>
      <w:r w:rsidR="00262D83">
        <w:t>commit</w:t>
      </w:r>
      <w:r>
        <w:t xml:space="preserve"> messages</w:t>
      </w:r>
      <w:r w:rsidR="00262D83">
        <w:t>,</w:t>
      </w:r>
      <w:r>
        <w:t xml:space="preserve"> describ</w:t>
      </w:r>
      <w:r w:rsidR="00262D83">
        <w:t>ing</w:t>
      </w:r>
      <w:r>
        <w:t xml:space="preserve"> the changes.</w:t>
      </w:r>
    </w:p>
    <w:p w14:paraId="58E1F4B9" w14:textId="77777777" w:rsidR="006F3A22" w:rsidRDefault="006F3A22" w:rsidP="00FE5F19"/>
    <w:p w14:paraId="7729AB21" w14:textId="6946513C" w:rsidR="00151406" w:rsidRPr="006F3A22" w:rsidRDefault="00151406" w:rsidP="00151406">
      <w:pPr>
        <w:rPr>
          <w:b/>
          <w:bCs/>
        </w:rPr>
      </w:pPr>
      <w:r>
        <w:rPr>
          <w:b/>
          <w:bCs/>
        </w:rPr>
        <w:t>User Guides</w:t>
      </w:r>
    </w:p>
    <w:p w14:paraId="6FF31CAF" w14:textId="77777777" w:rsidR="006925F0" w:rsidRDefault="00151406" w:rsidP="00FE5F19">
      <w:pPr>
        <w:pStyle w:val="ListParagraph"/>
        <w:numPr>
          <w:ilvl w:val="0"/>
          <w:numId w:val="14"/>
        </w:numPr>
      </w:pPr>
      <w:r>
        <w:t>User guides should be created to provide a walkthrough on how to</w:t>
      </w:r>
      <w:r w:rsidR="006925F0">
        <w:t>:</w:t>
      </w:r>
    </w:p>
    <w:p w14:paraId="78EBC9C9" w14:textId="23391E07" w:rsidR="00151406" w:rsidRDefault="006925F0" w:rsidP="00901EE0">
      <w:pPr>
        <w:pStyle w:val="ListParagraph"/>
        <w:numPr>
          <w:ilvl w:val="1"/>
          <w:numId w:val="14"/>
        </w:numPr>
      </w:pPr>
      <w:r>
        <w:t>U</w:t>
      </w:r>
      <w:r w:rsidR="00151406">
        <w:t>se the Dictionary</w:t>
      </w:r>
      <w:r>
        <w:t xml:space="preserve"> </w:t>
      </w:r>
      <w:proofErr w:type="gramStart"/>
      <w:r>
        <w:t>function</w:t>
      </w:r>
      <w:proofErr w:type="gramEnd"/>
    </w:p>
    <w:p w14:paraId="31AFBB47" w14:textId="623C70D4" w:rsidR="006925F0" w:rsidRDefault="006925F0" w:rsidP="00901EE0">
      <w:pPr>
        <w:pStyle w:val="ListParagraph"/>
        <w:numPr>
          <w:ilvl w:val="1"/>
          <w:numId w:val="14"/>
        </w:numPr>
      </w:pPr>
      <w:r>
        <w:t xml:space="preserve">Encrypt a </w:t>
      </w:r>
      <w:proofErr w:type="gramStart"/>
      <w:r>
        <w:t>file</w:t>
      </w:r>
      <w:proofErr w:type="gramEnd"/>
    </w:p>
    <w:p w14:paraId="6DC3ADA5" w14:textId="278FF1B1" w:rsidR="006925F0" w:rsidRDefault="006925F0" w:rsidP="00901EE0">
      <w:pPr>
        <w:pStyle w:val="ListParagraph"/>
        <w:numPr>
          <w:ilvl w:val="1"/>
          <w:numId w:val="14"/>
        </w:numPr>
      </w:pPr>
      <w:r>
        <w:t xml:space="preserve">Decrypt a </w:t>
      </w:r>
      <w:proofErr w:type="gramStart"/>
      <w:r>
        <w:t>dictionary</w:t>
      </w:r>
      <w:proofErr w:type="gramEnd"/>
      <w:r>
        <w:t xml:space="preserve"> </w:t>
      </w:r>
    </w:p>
    <w:p w14:paraId="6F476CA9" w14:textId="0410061B" w:rsidR="006925F0" w:rsidRDefault="00AF01E0" w:rsidP="00901EE0">
      <w:pPr>
        <w:pStyle w:val="ListParagraph"/>
        <w:numPr>
          <w:ilvl w:val="1"/>
          <w:numId w:val="14"/>
        </w:numPr>
      </w:pPr>
      <w:r>
        <w:t xml:space="preserve">Send a non-encrypted </w:t>
      </w:r>
      <w:proofErr w:type="gramStart"/>
      <w:r>
        <w:t>file</w:t>
      </w:r>
      <w:proofErr w:type="gramEnd"/>
    </w:p>
    <w:p w14:paraId="401A35D4" w14:textId="65ECEBCD" w:rsidR="00AF01E0" w:rsidRDefault="00AF01E0" w:rsidP="00901EE0">
      <w:pPr>
        <w:pStyle w:val="ListParagraph"/>
        <w:numPr>
          <w:ilvl w:val="1"/>
          <w:numId w:val="14"/>
        </w:numPr>
      </w:pPr>
      <w:r>
        <w:t xml:space="preserve">Send an encrypted </w:t>
      </w:r>
      <w:proofErr w:type="gramStart"/>
      <w:r>
        <w:t>file</w:t>
      </w:r>
      <w:proofErr w:type="gramEnd"/>
    </w:p>
    <w:p w14:paraId="69D20EFA" w14:textId="29DECD7D" w:rsidR="00AF01E0" w:rsidRDefault="00AF01E0" w:rsidP="00901EE0">
      <w:pPr>
        <w:pStyle w:val="ListParagraph"/>
        <w:numPr>
          <w:ilvl w:val="1"/>
          <w:numId w:val="14"/>
        </w:numPr>
      </w:pPr>
      <w:r>
        <w:t xml:space="preserve">Disable the </w:t>
      </w:r>
      <w:r w:rsidR="004735D8">
        <w:t xml:space="preserve">connection between the client and the </w:t>
      </w:r>
      <w:proofErr w:type="gramStart"/>
      <w:r w:rsidR="004735D8">
        <w:t>server</w:t>
      </w:r>
      <w:proofErr w:type="gramEnd"/>
    </w:p>
    <w:p w14:paraId="17B02389" w14:textId="77777777" w:rsidR="00E752BB" w:rsidRDefault="00E752BB" w:rsidP="00FE5F19">
      <w:pPr>
        <w:rPr>
          <w:b/>
          <w:bCs/>
        </w:rPr>
      </w:pPr>
    </w:p>
    <w:p w14:paraId="0C0FD075" w14:textId="15FFF6EA" w:rsidR="006F3A22" w:rsidRPr="006F3A22" w:rsidRDefault="00FE5F19" w:rsidP="00FE5F19">
      <w:pPr>
        <w:rPr>
          <w:b/>
          <w:bCs/>
        </w:rPr>
      </w:pPr>
      <w:r w:rsidRPr="006F3A22">
        <w:rPr>
          <w:b/>
          <w:bCs/>
        </w:rPr>
        <w:t>Constraints</w:t>
      </w:r>
    </w:p>
    <w:p w14:paraId="4A9EA097" w14:textId="5F4D3AB5" w:rsidR="00FE5F19" w:rsidRDefault="00FE5F19" w:rsidP="006F3A22">
      <w:pPr>
        <w:pStyle w:val="ListParagraph"/>
        <w:numPr>
          <w:ilvl w:val="0"/>
          <w:numId w:val="14"/>
        </w:numPr>
      </w:pPr>
      <w:r>
        <w:t xml:space="preserve">The system shall be developed using the Python </w:t>
      </w:r>
      <w:r w:rsidR="006F3A22">
        <w:t>3 and above</w:t>
      </w:r>
      <w:r>
        <w:t>.</w:t>
      </w:r>
    </w:p>
    <w:p w14:paraId="6F8EBE9E" w14:textId="7738186C" w:rsidR="00C9673E" w:rsidRDefault="00C9673E" w:rsidP="00FE5F19"/>
    <w:sectPr w:rsidR="00C9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ackson, Jonathan Darrell" w:date="2023-09-28T10:33:00Z" w:initials="JD">
    <w:p w14:paraId="1AB65C98" w14:textId="11AC8F3F" w:rsidR="1FA85F70" w:rsidRDefault="1FA85F70">
      <w:r>
        <w:t>I've queried with Oli on how this could be done - waiting for a reply</w:t>
      </w:r>
      <w:r>
        <w:annotationRef/>
      </w:r>
      <w:r>
        <w:annotationRef/>
      </w:r>
    </w:p>
  </w:comment>
  <w:comment w:id="7" w:author="Davis, Daniel [sgddavi6]" w:date="2023-09-28T12:39:00Z" w:initials="D[">
    <w:p w14:paraId="33D343E1" w14:textId="3FEE53A1" w:rsidR="4EB8E418" w:rsidRDefault="4EB8E418">
      <w:r>
        <w:t>Use Case 2 is not a client option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B65C98" w15:done="0"/>
  <w15:commentEx w15:paraId="33D343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446939D" w16cex:dateUtc="2023-09-28T09:33:00Z">
    <w16cex:extLst>
      <w16:ext xmlns="" w16:uri="{CE6994B0-6A32-4C9F-8C6B-6E91EDA988CE}">
        <cr:reactions xmlns:cr="http://schemas.microsoft.com/office/comments/2020/reactions">
          <cr:reaction reactionType="1">
            <cr:reactionInfo dateUtc="2023-09-28T21:48:33.072Z">
              <cr:user userId="S::sgddavi6@liverpool.ac.uk::dcd82e6c-af57-4e54-94d9-97bae5e5d035" userProvider="AD" userName="Davis, Daniel [sgddavi6]"/>
            </cr:reactionInfo>
          </cr:reaction>
        </cr:reactions>
      </w16:ext>
    </w16cex:extLst>
  </w16cex:commentExtensible>
  <w16cex:commentExtensible w16cex:durableId="5C7263F0" w16cex:dateUtc="2023-09-28T1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B65C98" w16cid:durableId="1446939D"/>
  <w16cid:commentId w16cid:paraId="33D343E1" w16cid:durableId="5C7263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021E"/>
    <w:multiLevelType w:val="hybridMultilevel"/>
    <w:tmpl w:val="15D4DDC2"/>
    <w:lvl w:ilvl="0" w:tplc="FFB671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A36AE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91E45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5A0B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52109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BF446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8295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204DA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70AEB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E5006"/>
    <w:multiLevelType w:val="hybridMultilevel"/>
    <w:tmpl w:val="69DA2B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81C3"/>
    <w:multiLevelType w:val="hybridMultilevel"/>
    <w:tmpl w:val="D1A08748"/>
    <w:lvl w:ilvl="0" w:tplc="723C0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A0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E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49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0F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23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0D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948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B31DA"/>
    <w:multiLevelType w:val="hybridMultilevel"/>
    <w:tmpl w:val="29503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1194D"/>
    <w:multiLevelType w:val="hybridMultilevel"/>
    <w:tmpl w:val="EA30C38E"/>
    <w:lvl w:ilvl="0" w:tplc="9622FA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D609F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3AEA1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122E6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3469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17046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4AA4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7A8D6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A8688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1BA1B3"/>
    <w:multiLevelType w:val="hybridMultilevel"/>
    <w:tmpl w:val="781E7330"/>
    <w:lvl w:ilvl="0" w:tplc="80A477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9C458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21A0C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249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9CF31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318AF1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3894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A2293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38EF8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360AAC"/>
    <w:multiLevelType w:val="hybridMultilevel"/>
    <w:tmpl w:val="B0900624"/>
    <w:lvl w:ilvl="0" w:tplc="CB7E49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309D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94C79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3812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089E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8C0CF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F4FB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E1830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DD431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834C50"/>
    <w:multiLevelType w:val="hybridMultilevel"/>
    <w:tmpl w:val="ACE8AC58"/>
    <w:lvl w:ilvl="0" w:tplc="3014FE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42E8EF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55856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2E58B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22A526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85CAF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A2C6F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D56F2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3AD6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B47029"/>
    <w:multiLevelType w:val="hybridMultilevel"/>
    <w:tmpl w:val="47F6F9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9B1D44"/>
    <w:multiLevelType w:val="hybridMultilevel"/>
    <w:tmpl w:val="019C3B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64FB0"/>
    <w:multiLevelType w:val="hybridMultilevel"/>
    <w:tmpl w:val="24621D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D7EF1"/>
    <w:multiLevelType w:val="hybridMultilevel"/>
    <w:tmpl w:val="86F04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6473B"/>
    <w:multiLevelType w:val="hybridMultilevel"/>
    <w:tmpl w:val="47A86A18"/>
    <w:lvl w:ilvl="0" w:tplc="89ECAB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94A5D"/>
    <w:multiLevelType w:val="hybridMultilevel"/>
    <w:tmpl w:val="4E7C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71901">
    <w:abstractNumId w:val="2"/>
  </w:num>
  <w:num w:numId="2" w16cid:durableId="1776755350">
    <w:abstractNumId w:val="4"/>
  </w:num>
  <w:num w:numId="3" w16cid:durableId="424037997">
    <w:abstractNumId w:val="6"/>
  </w:num>
  <w:num w:numId="4" w16cid:durableId="1363167433">
    <w:abstractNumId w:val="5"/>
  </w:num>
  <w:num w:numId="5" w16cid:durableId="684671197">
    <w:abstractNumId w:val="7"/>
  </w:num>
  <w:num w:numId="6" w16cid:durableId="148984788">
    <w:abstractNumId w:val="0"/>
  </w:num>
  <w:num w:numId="7" w16cid:durableId="1235507737">
    <w:abstractNumId w:val="12"/>
  </w:num>
  <w:num w:numId="8" w16cid:durableId="1215895744">
    <w:abstractNumId w:val="11"/>
  </w:num>
  <w:num w:numId="9" w16cid:durableId="1027605527">
    <w:abstractNumId w:val="1"/>
  </w:num>
  <w:num w:numId="10" w16cid:durableId="470252153">
    <w:abstractNumId w:val="8"/>
  </w:num>
  <w:num w:numId="11" w16cid:durableId="1726178423">
    <w:abstractNumId w:val="13"/>
  </w:num>
  <w:num w:numId="12" w16cid:durableId="1022978897">
    <w:abstractNumId w:val="10"/>
  </w:num>
  <w:num w:numId="13" w16cid:durableId="974405090">
    <w:abstractNumId w:val="9"/>
  </w:num>
  <w:num w:numId="14" w16cid:durableId="207377513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beiro Valadas, Miguel Aires">
    <w15:presenceInfo w15:providerId="AD" w15:userId="S::sgmribei@liverpool.ac.uk::04422b6f-e5bc-492b-8bf9-709688068973"/>
  </w15:person>
  <w15:person w15:author="Jackson, Jonathan Darrell">
    <w15:presenceInfo w15:providerId="AD" w15:userId="S::sgjjack8@liverpool.ac.uk::5ffcecdd-7334-44c2-af07-0a0606eb4fd1"/>
  </w15:person>
  <w15:person w15:author="Davis, Daniel [sgddavi6]">
    <w15:presenceInfo w15:providerId="AD" w15:userId="S::sgddavi6@liverpool.ac.uk::dcd82e6c-af57-4e54-94d9-97bae5e5d0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19"/>
    <w:rsid w:val="00012111"/>
    <w:rsid w:val="00016179"/>
    <w:rsid w:val="0004044F"/>
    <w:rsid w:val="00041CB5"/>
    <w:rsid w:val="00144197"/>
    <w:rsid w:val="00151406"/>
    <w:rsid w:val="001A4830"/>
    <w:rsid w:val="001F1F43"/>
    <w:rsid w:val="0024066F"/>
    <w:rsid w:val="00262D83"/>
    <w:rsid w:val="002964A7"/>
    <w:rsid w:val="0030266D"/>
    <w:rsid w:val="003117B7"/>
    <w:rsid w:val="00320D14"/>
    <w:rsid w:val="00355D87"/>
    <w:rsid w:val="003758C8"/>
    <w:rsid w:val="003770F3"/>
    <w:rsid w:val="003E228B"/>
    <w:rsid w:val="003F1861"/>
    <w:rsid w:val="00431C52"/>
    <w:rsid w:val="004374DE"/>
    <w:rsid w:val="0046242B"/>
    <w:rsid w:val="00463B9C"/>
    <w:rsid w:val="004642C7"/>
    <w:rsid w:val="004735D8"/>
    <w:rsid w:val="004830CC"/>
    <w:rsid w:val="004E3BC4"/>
    <w:rsid w:val="004E6410"/>
    <w:rsid w:val="004F227C"/>
    <w:rsid w:val="005416D6"/>
    <w:rsid w:val="00581670"/>
    <w:rsid w:val="006221BE"/>
    <w:rsid w:val="00677250"/>
    <w:rsid w:val="006925F0"/>
    <w:rsid w:val="006D451F"/>
    <w:rsid w:val="006F3A22"/>
    <w:rsid w:val="00736A78"/>
    <w:rsid w:val="00760FBF"/>
    <w:rsid w:val="00781DF9"/>
    <w:rsid w:val="007F5ED8"/>
    <w:rsid w:val="008138C8"/>
    <w:rsid w:val="0084270A"/>
    <w:rsid w:val="00892421"/>
    <w:rsid w:val="008940BA"/>
    <w:rsid w:val="008F642C"/>
    <w:rsid w:val="00925EDE"/>
    <w:rsid w:val="009273CB"/>
    <w:rsid w:val="00934270"/>
    <w:rsid w:val="009F6FD2"/>
    <w:rsid w:val="00A508EA"/>
    <w:rsid w:val="00A62C73"/>
    <w:rsid w:val="00A73AB1"/>
    <w:rsid w:val="00AB0241"/>
    <w:rsid w:val="00AC00EB"/>
    <w:rsid w:val="00AC45B1"/>
    <w:rsid w:val="00AF01E0"/>
    <w:rsid w:val="00B2023F"/>
    <w:rsid w:val="00B43303"/>
    <w:rsid w:val="00B67E04"/>
    <w:rsid w:val="00B7279D"/>
    <w:rsid w:val="00C910AD"/>
    <w:rsid w:val="00C9117E"/>
    <w:rsid w:val="00C9673E"/>
    <w:rsid w:val="00CC3703"/>
    <w:rsid w:val="00D01ECF"/>
    <w:rsid w:val="00D33394"/>
    <w:rsid w:val="00D40F52"/>
    <w:rsid w:val="00D6489B"/>
    <w:rsid w:val="00D731C3"/>
    <w:rsid w:val="00D769FB"/>
    <w:rsid w:val="00D866D5"/>
    <w:rsid w:val="00D87692"/>
    <w:rsid w:val="00DA47A6"/>
    <w:rsid w:val="00E10318"/>
    <w:rsid w:val="00E54CA5"/>
    <w:rsid w:val="00E67F09"/>
    <w:rsid w:val="00E752BB"/>
    <w:rsid w:val="00EC2D13"/>
    <w:rsid w:val="00EE5F4B"/>
    <w:rsid w:val="00F4125C"/>
    <w:rsid w:val="00F96463"/>
    <w:rsid w:val="00FA4755"/>
    <w:rsid w:val="00FB6366"/>
    <w:rsid w:val="00FB7371"/>
    <w:rsid w:val="00FE5F19"/>
    <w:rsid w:val="03A22062"/>
    <w:rsid w:val="04E7E736"/>
    <w:rsid w:val="050947A2"/>
    <w:rsid w:val="0510BECA"/>
    <w:rsid w:val="061D91D2"/>
    <w:rsid w:val="0652E4B4"/>
    <w:rsid w:val="06854B2E"/>
    <w:rsid w:val="0A8E0569"/>
    <w:rsid w:val="0D720516"/>
    <w:rsid w:val="0F577C35"/>
    <w:rsid w:val="10758519"/>
    <w:rsid w:val="118EBCAF"/>
    <w:rsid w:val="12E4028A"/>
    <w:rsid w:val="14D138BE"/>
    <w:rsid w:val="15C80DFF"/>
    <w:rsid w:val="17D8EA2E"/>
    <w:rsid w:val="184F11AB"/>
    <w:rsid w:val="1A5D05B9"/>
    <w:rsid w:val="1D04FB64"/>
    <w:rsid w:val="1DE54B12"/>
    <w:rsid w:val="1EE9BBFC"/>
    <w:rsid w:val="1FA85F70"/>
    <w:rsid w:val="2018FF7E"/>
    <w:rsid w:val="202EE6AF"/>
    <w:rsid w:val="21ACCDFF"/>
    <w:rsid w:val="2241B5EA"/>
    <w:rsid w:val="2245E5D4"/>
    <w:rsid w:val="230213DA"/>
    <w:rsid w:val="249DE43B"/>
    <w:rsid w:val="267F95E2"/>
    <w:rsid w:val="29B7DFE4"/>
    <w:rsid w:val="2BCEB445"/>
    <w:rsid w:val="2E3F36DB"/>
    <w:rsid w:val="2F70D818"/>
    <w:rsid w:val="352BFE54"/>
    <w:rsid w:val="375E93BB"/>
    <w:rsid w:val="37BEE8AE"/>
    <w:rsid w:val="38D1C45C"/>
    <w:rsid w:val="39815CA2"/>
    <w:rsid w:val="3A96347D"/>
    <w:rsid w:val="3C446EA5"/>
    <w:rsid w:val="3DCDD53F"/>
    <w:rsid w:val="406DAB6C"/>
    <w:rsid w:val="40915681"/>
    <w:rsid w:val="42BF8573"/>
    <w:rsid w:val="42F2561B"/>
    <w:rsid w:val="43950955"/>
    <w:rsid w:val="444F808A"/>
    <w:rsid w:val="47ADCA3A"/>
    <w:rsid w:val="4843283E"/>
    <w:rsid w:val="48719477"/>
    <w:rsid w:val="49499A9B"/>
    <w:rsid w:val="4A5BFD6B"/>
    <w:rsid w:val="4EB8E418"/>
    <w:rsid w:val="500EAF76"/>
    <w:rsid w:val="50B11268"/>
    <w:rsid w:val="51F63461"/>
    <w:rsid w:val="55D98BBB"/>
    <w:rsid w:val="57771991"/>
    <w:rsid w:val="5A1736FD"/>
    <w:rsid w:val="5ADA10D7"/>
    <w:rsid w:val="5BC62364"/>
    <w:rsid w:val="5D6B6998"/>
    <w:rsid w:val="5D89F6C1"/>
    <w:rsid w:val="6086BBE5"/>
    <w:rsid w:val="60F5848F"/>
    <w:rsid w:val="6143C2B5"/>
    <w:rsid w:val="62B26D5B"/>
    <w:rsid w:val="63310A17"/>
    <w:rsid w:val="662D0696"/>
    <w:rsid w:val="66C338AF"/>
    <w:rsid w:val="68DAB97A"/>
    <w:rsid w:val="6A1F5796"/>
    <w:rsid w:val="6D40132E"/>
    <w:rsid w:val="6F77C660"/>
    <w:rsid w:val="732F991B"/>
    <w:rsid w:val="74CB697C"/>
    <w:rsid w:val="74EB4EA6"/>
    <w:rsid w:val="76F71C08"/>
    <w:rsid w:val="778891CA"/>
    <w:rsid w:val="78B77080"/>
    <w:rsid w:val="7972C9B9"/>
    <w:rsid w:val="7A8BAD26"/>
    <w:rsid w:val="7F2A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FAE60"/>
  <w15:chartTrackingRefBased/>
  <w15:docId w15:val="{73BEA66F-75CF-0146-9FD2-B36FFCA1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1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Jackson</dc:creator>
  <cp:keywords/>
  <dc:description/>
  <cp:lastModifiedBy>Jonathan Jackson</cp:lastModifiedBy>
  <cp:revision>2</cp:revision>
  <dcterms:created xsi:type="dcterms:W3CDTF">2023-10-08T12:39:00Z</dcterms:created>
  <dcterms:modified xsi:type="dcterms:W3CDTF">2023-10-08T12:39:00Z</dcterms:modified>
</cp:coreProperties>
</file>